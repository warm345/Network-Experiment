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14FA" w14:textId="77777777" w:rsidR="005E56AA" w:rsidRDefault="003B0BF0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实验指导书</w:t>
      </w:r>
    </w:p>
    <w:p w14:paraId="3C2FB687" w14:textId="651409E6" w:rsidR="005E56AA" w:rsidRDefault="003B0BF0">
      <w:pPr>
        <w:jc w:val="center"/>
        <w:rPr>
          <w:ins w:id="0" w:author="Microsoft Office User" w:date="2019-09-29T08:56:00Z"/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实验3  VLAN</w:t>
      </w:r>
      <w:r w:rsidR="00D93838">
        <w:rPr>
          <w:rFonts w:ascii="黑体" w:eastAsia="黑体" w:hAnsi="黑体" w:cs="黑体" w:hint="eastAsia"/>
          <w:b/>
          <w:bCs/>
          <w:sz w:val="28"/>
          <w:szCs w:val="28"/>
        </w:rPr>
        <w:t>的配置和管理</w:t>
      </w:r>
    </w:p>
    <w:p w14:paraId="0D7A2EB0" w14:textId="77777777" w:rsidR="005E56AA" w:rsidRDefault="005E56AA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</w:p>
    <w:p w14:paraId="235DE105" w14:textId="77777777" w:rsidR="005E56AA" w:rsidRDefault="003B0BF0">
      <w:pPr>
        <w:outlineLvl w:val="0"/>
      </w:pPr>
      <w:r>
        <w:rPr>
          <w:rFonts w:hint="eastAsia"/>
        </w:rPr>
        <w:t>一</w:t>
      </w:r>
      <w:r>
        <w:rPr>
          <w:rFonts w:ascii="宋体" w:hAnsi="宋体" w:cs="Arial Unicode MS" w:hint="eastAsia"/>
          <w:b/>
          <w:sz w:val="28"/>
          <w:szCs w:val="21"/>
        </w:rPr>
        <w:t>、实验目的</w:t>
      </w:r>
    </w:p>
    <w:p w14:paraId="638E3071" w14:textId="67C8534E" w:rsidR="005E56AA" w:rsidRDefault="003B0BF0">
      <w:pPr>
        <w:ind w:firstLineChars="200" w:firstLine="48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在CISCO仿真软件Packet tracer下进行</w:t>
      </w:r>
      <w:ins w:id="1" w:author="Microsoft Office User" w:date="2019-09-29T08:51:00Z">
        <w:r>
          <w:rPr>
            <w:rFonts w:ascii="宋体" w:hAnsi="宋体" w:cs="Arial Unicode MS" w:hint="eastAsia"/>
            <w:sz w:val="24"/>
            <w:szCs w:val="21"/>
          </w:rPr>
          <w:t>仿真</w:t>
        </w:r>
      </w:ins>
      <w:r>
        <w:rPr>
          <w:rFonts w:ascii="宋体" w:hAnsi="宋体" w:cs="Arial Unicode MS" w:hint="eastAsia"/>
          <w:sz w:val="24"/>
          <w:szCs w:val="21"/>
        </w:rPr>
        <w:t>，</w:t>
      </w:r>
      <w:ins w:id="2" w:author="Microsoft Office User" w:date="2019-09-29T08:52:00Z">
        <w:r>
          <w:rPr>
            <w:rFonts w:ascii="宋体" w:hAnsi="宋体" w:cs="Arial Unicode MS" w:hint="eastAsia"/>
            <w:sz w:val="24"/>
            <w:szCs w:val="21"/>
          </w:rPr>
          <w:t>理解VLAN（Virtual LAN）的基本原理，</w:t>
        </w:r>
      </w:ins>
      <w:r>
        <w:rPr>
          <w:rFonts w:ascii="宋体" w:hAnsi="宋体" w:cs="Arial Unicode MS" w:hint="eastAsia"/>
          <w:sz w:val="24"/>
          <w:szCs w:val="21"/>
        </w:rPr>
        <w:t>掌握交换机上创建VLAN</w:t>
      </w:r>
      <w:ins w:id="3" w:author="Microsoft Office User" w:date="2019-09-29T08:52:00Z">
        <w:r>
          <w:rPr>
            <w:rFonts w:ascii="宋体" w:hAnsi="宋体" w:cs="Arial Unicode MS" w:hint="eastAsia"/>
            <w:sz w:val="24"/>
            <w:szCs w:val="21"/>
          </w:rPr>
          <w:t>、</w:t>
        </w:r>
      </w:ins>
      <w:r>
        <w:rPr>
          <w:rFonts w:ascii="宋体" w:hAnsi="宋体" w:cs="Arial Unicode MS" w:hint="eastAsia"/>
          <w:sz w:val="24"/>
          <w:szCs w:val="21"/>
        </w:rPr>
        <w:t>分配静态VLAN成员的方法；掌握交换机上创建</w:t>
      </w:r>
      <w:r w:rsidR="00A158BA">
        <w:rPr>
          <w:rFonts w:ascii="宋体" w:hAnsi="宋体" w:cs="Arial Unicode MS" w:hint="eastAsia"/>
          <w:sz w:val="24"/>
          <w:szCs w:val="21"/>
        </w:rPr>
        <w:t>主干道</w:t>
      </w:r>
      <w:ins w:id="4" w:author="。儁。" w:date="2019-09-29T15:59:00Z">
        <w:r>
          <w:rPr>
            <w:rFonts w:ascii="宋体" w:hAnsi="宋体" w:cs="Arial Unicode MS" w:hint="eastAsia"/>
            <w:sz w:val="24"/>
            <w:szCs w:val="21"/>
          </w:rPr>
          <w:t>trunk的方法</w:t>
        </w:r>
      </w:ins>
      <w:r>
        <w:rPr>
          <w:rFonts w:ascii="宋体" w:hAnsi="宋体" w:cs="Arial Unicode MS" w:hint="eastAsia"/>
          <w:sz w:val="24"/>
          <w:szCs w:val="21"/>
        </w:rPr>
        <w:t>，</w:t>
      </w:r>
      <w:ins w:id="5" w:author="。儁。" w:date="2019-09-29T15:59:00Z">
        <w:r>
          <w:rPr>
            <w:rFonts w:ascii="宋体" w:hAnsi="宋体" w:cs="Arial Unicode MS" w:hint="eastAsia"/>
            <w:sz w:val="24"/>
            <w:szCs w:val="21"/>
          </w:rPr>
          <w:t>利用trunk 实现跨交换机VLAN 内的通信</w:t>
        </w:r>
      </w:ins>
      <w:r>
        <w:rPr>
          <w:rFonts w:ascii="宋体" w:hAnsi="宋体" w:cs="Arial Unicode MS" w:hint="eastAsia"/>
          <w:sz w:val="24"/>
          <w:szCs w:val="21"/>
        </w:rPr>
        <w:t>。</w:t>
      </w:r>
    </w:p>
    <w:p w14:paraId="60E53EA8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55A1AA8A" w14:textId="77777777" w:rsidR="005E56AA" w:rsidRDefault="003B0BF0">
      <w:pPr>
        <w:numPr>
          <w:ilvl w:val="0"/>
          <w:numId w:val="1"/>
        </w:numPr>
        <w:outlineLvl w:val="0"/>
        <w:rPr>
          <w:rFonts w:ascii="宋体" w:hAnsi="宋体" w:cs="Arial Unicode MS"/>
          <w:b/>
          <w:sz w:val="28"/>
          <w:szCs w:val="21"/>
        </w:rPr>
      </w:pPr>
      <w:r>
        <w:rPr>
          <w:rFonts w:ascii="宋体" w:hAnsi="宋体" w:cs="Arial Unicode MS" w:hint="eastAsia"/>
          <w:b/>
          <w:sz w:val="28"/>
          <w:szCs w:val="21"/>
        </w:rPr>
        <w:t>实验要求</w:t>
      </w:r>
    </w:p>
    <w:p w14:paraId="36186579" w14:textId="77777777" w:rsidR="005E56AA" w:rsidRDefault="003B0BF0">
      <w:pPr>
        <w:numPr>
          <w:ilvl w:val="0"/>
          <w:numId w:val="2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熟悉Packet Tracer仿真环境的操作方法；</w:t>
      </w:r>
    </w:p>
    <w:p w14:paraId="60F997AA" w14:textId="77777777" w:rsidR="005E56AA" w:rsidRDefault="003B0BF0">
      <w:pPr>
        <w:numPr>
          <w:ilvl w:val="0"/>
          <w:numId w:val="2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了解CICSO设备的命令行接口，并掌握常见的配置命令。</w:t>
      </w:r>
    </w:p>
    <w:p w14:paraId="623C4440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3D132FE1" w14:textId="77777777" w:rsidR="005E56AA" w:rsidRDefault="003B0BF0">
      <w:pPr>
        <w:numPr>
          <w:ilvl w:val="0"/>
          <w:numId w:val="1"/>
        </w:numPr>
        <w:outlineLvl w:val="0"/>
        <w:rPr>
          <w:rFonts w:ascii="宋体" w:hAnsi="宋体" w:cs="Arial Unicode MS"/>
          <w:b/>
          <w:sz w:val="28"/>
          <w:szCs w:val="21"/>
        </w:rPr>
      </w:pPr>
      <w:r>
        <w:rPr>
          <w:rFonts w:ascii="宋体" w:hAnsi="宋体" w:cs="Arial Unicode MS" w:hint="eastAsia"/>
          <w:b/>
          <w:sz w:val="28"/>
          <w:szCs w:val="21"/>
        </w:rPr>
        <w:t>实验内容</w:t>
      </w:r>
    </w:p>
    <w:p w14:paraId="2420A268" w14:textId="77777777" w:rsidR="005E56AA" w:rsidRDefault="003B0BF0">
      <w:pPr>
        <w:numPr>
          <w:ilvl w:val="0"/>
          <w:numId w:val="3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安装Packet Tracer仿真软件；</w:t>
      </w:r>
    </w:p>
    <w:p w14:paraId="13033731" w14:textId="77777777" w:rsidR="005E56AA" w:rsidRDefault="003B0BF0">
      <w:pPr>
        <w:numPr>
          <w:ilvl w:val="0"/>
          <w:numId w:val="3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熟悉Packet Tracer操作环境；</w:t>
      </w:r>
    </w:p>
    <w:p w14:paraId="7D690A3F" w14:textId="77777777" w:rsidR="005E56AA" w:rsidRDefault="003B0BF0">
      <w:pPr>
        <w:numPr>
          <w:ilvl w:val="0"/>
          <w:numId w:val="3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配置两个VLAN：VLAN2和VLAN3</w:t>
      </w:r>
      <w:ins w:id="6" w:author="Microsoft Office User" w:date="2019-09-29T08:58:00Z">
        <w:r>
          <w:rPr>
            <w:rFonts w:ascii="宋体" w:hAnsi="宋体" w:cs="Arial Unicode MS" w:hint="eastAsia"/>
            <w:sz w:val="24"/>
            <w:szCs w:val="21"/>
          </w:rPr>
          <w:t>，</w:t>
        </w:r>
      </w:ins>
      <w:r>
        <w:rPr>
          <w:rFonts w:ascii="宋体" w:hAnsi="宋体" w:cs="Arial Unicode MS" w:hint="eastAsia"/>
          <w:sz w:val="24"/>
          <w:szCs w:val="21"/>
        </w:rPr>
        <w:t>并为其分配静态成员，测试VLAN分配结果。</w:t>
      </w:r>
    </w:p>
    <w:p w14:paraId="41BAFC9C" w14:textId="1F753002" w:rsidR="005E56AA" w:rsidRDefault="003B0BF0">
      <w:pPr>
        <w:numPr>
          <w:ilvl w:val="0"/>
          <w:numId w:val="3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创建两个交换机上的</w:t>
      </w:r>
      <w:ins w:id="7" w:author="。儁。" w:date="2019-09-29T15:59:00Z">
        <w:r w:rsidR="00A158BA">
          <w:rPr>
            <w:rFonts w:ascii="宋体" w:hAnsi="宋体" w:cs="Arial Unicode MS" w:hint="eastAsia"/>
            <w:sz w:val="24"/>
            <w:szCs w:val="21"/>
          </w:rPr>
          <w:t>trunk</w:t>
        </w:r>
      </w:ins>
      <w:r>
        <w:rPr>
          <w:rFonts w:ascii="宋体" w:hAnsi="宋体" w:cs="Arial Unicode MS" w:hint="eastAsia"/>
          <w:sz w:val="24"/>
          <w:szCs w:val="21"/>
        </w:rPr>
        <w:t>，测试</w:t>
      </w:r>
      <w:ins w:id="8" w:author="。儁。" w:date="2019-09-29T15:59:00Z">
        <w:r w:rsidR="00A158BA">
          <w:rPr>
            <w:rFonts w:ascii="宋体" w:hAnsi="宋体" w:cs="Arial Unicode MS" w:hint="eastAsia"/>
            <w:sz w:val="24"/>
            <w:szCs w:val="21"/>
          </w:rPr>
          <w:t>trunk</w:t>
        </w:r>
      </w:ins>
      <w:r>
        <w:rPr>
          <w:rFonts w:ascii="宋体" w:hAnsi="宋体" w:cs="Arial Unicode MS" w:hint="eastAsia"/>
          <w:sz w:val="24"/>
          <w:szCs w:val="21"/>
        </w:rPr>
        <w:t>的工作情况。</w:t>
      </w:r>
    </w:p>
    <w:p w14:paraId="3D79D1E7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05764D9C" w14:textId="77777777" w:rsidR="005E56AA" w:rsidRDefault="003B0BF0">
      <w:pPr>
        <w:numPr>
          <w:ilvl w:val="0"/>
          <w:numId w:val="1"/>
        </w:numPr>
        <w:outlineLvl w:val="0"/>
        <w:rPr>
          <w:ins w:id="9" w:author="Microsoft Office User" w:date="2019-09-29T09:01:00Z"/>
          <w:rFonts w:ascii="宋体" w:hAnsi="宋体" w:cs="Arial Unicode MS"/>
          <w:b/>
          <w:sz w:val="28"/>
          <w:szCs w:val="21"/>
        </w:rPr>
      </w:pPr>
      <w:r>
        <w:rPr>
          <w:rFonts w:ascii="宋体" w:hAnsi="宋体" w:cs="Arial Unicode MS" w:hint="eastAsia"/>
          <w:b/>
          <w:sz w:val="28"/>
          <w:szCs w:val="21"/>
        </w:rPr>
        <w:t>仿真步骤</w:t>
      </w:r>
    </w:p>
    <w:p w14:paraId="268C001D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ins w:id="10" w:author="Microsoft Office User" w:date="2019-09-29T08:53:00Z">
        <w:r>
          <w:rPr>
            <w:rFonts w:ascii="宋体" w:hAnsi="宋体" w:cs="Arial Unicode MS" w:hint="eastAsia"/>
            <w:sz w:val="24"/>
            <w:szCs w:val="21"/>
          </w:rPr>
          <w:t>网络仿真</w:t>
        </w:r>
      </w:ins>
      <w:r>
        <w:rPr>
          <w:rFonts w:ascii="宋体" w:hAnsi="宋体" w:cs="Arial Unicode MS" w:hint="eastAsia"/>
          <w:sz w:val="24"/>
          <w:szCs w:val="21"/>
        </w:rPr>
        <w:t>拓扑</w:t>
      </w:r>
      <w:ins w:id="11" w:author="Microsoft Office User" w:date="2019-09-29T08:54:00Z">
        <w:r>
          <w:rPr>
            <w:rFonts w:ascii="宋体" w:hAnsi="宋体" w:cs="Arial Unicode MS" w:hint="eastAsia"/>
            <w:sz w:val="24"/>
            <w:szCs w:val="21"/>
          </w:rPr>
          <w:t>如</w:t>
        </w:r>
      </w:ins>
      <w:r>
        <w:rPr>
          <w:rFonts w:ascii="宋体" w:hAnsi="宋体" w:cs="Arial Unicode MS" w:hint="eastAsia"/>
          <w:sz w:val="24"/>
          <w:szCs w:val="21"/>
        </w:rPr>
        <w:t>图</w:t>
      </w:r>
      <w:ins w:id="12" w:author="Microsoft Office User" w:date="2019-09-29T08:54:00Z">
        <w:r>
          <w:rPr>
            <w:rFonts w:ascii="宋体" w:hAnsi="宋体" w:cs="Arial Unicode MS" w:hint="eastAsia"/>
            <w:sz w:val="24"/>
            <w:szCs w:val="21"/>
          </w:rPr>
          <w:t>1所示</w:t>
        </w:r>
      </w:ins>
      <w:r>
        <w:rPr>
          <w:rFonts w:ascii="宋体" w:hAnsi="宋体" w:cs="Arial Unicode MS" w:hint="eastAsia"/>
          <w:sz w:val="24"/>
          <w:szCs w:val="21"/>
        </w:rPr>
        <w:t>。</w:t>
      </w:r>
    </w:p>
    <w:p w14:paraId="63ED12FA" w14:textId="77777777" w:rsidR="005E56AA" w:rsidRDefault="003B0BF0">
      <w:r>
        <w:rPr>
          <w:noProof/>
        </w:rPr>
        <w:drawing>
          <wp:inline distT="0" distB="0" distL="114300" distR="114300" wp14:anchorId="603C5A8C" wp14:editId="066A97F0">
            <wp:extent cx="5271135" cy="23241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2026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F4BD" w14:textId="77777777" w:rsidR="005E56AA" w:rsidRDefault="003B0BF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ins w:id="13" w:author="Microsoft Office User" w:date="2019-09-29T08:54:00Z">
        <w:r>
          <w:rPr>
            <w:rFonts w:hint="eastAsia"/>
          </w:rPr>
          <w:t xml:space="preserve"> </w:t>
        </w:r>
      </w:ins>
      <w:ins w:id="14" w:author="Microsoft Office User" w:date="2019-09-29T08:53:00Z">
        <w:r w:rsidRPr="00C70526">
          <w:rPr>
            <w:rFonts w:hint="eastAsia"/>
          </w:rPr>
          <w:t>网络仿真拓扑图</w:t>
        </w:r>
      </w:ins>
    </w:p>
    <w:p w14:paraId="61A2AA0F" w14:textId="77777777" w:rsidR="005E56AA" w:rsidRDefault="003B0BF0">
      <w:pPr>
        <w:numPr>
          <w:ilvl w:val="0"/>
          <w:numId w:val="4"/>
        </w:numPr>
        <w:outlineLvl w:val="1"/>
        <w:rPr>
          <w:ins w:id="15" w:author="Microsoft Office User" w:date="2019-09-29T09:03:00Z"/>
          <w:rFonts w:ascii="宋体" w:hAnsi="宋体" w:cs="Arial Unicode MS"/>
          <w:sz w:val="24"/>
          <w:szCs w:val="21"/>
        </w:rPr>
      </w:pPr>
      <w:ins w:id="16" w:author="Microsoft Office User" w:date="2019-09-29T09:05:00Z">
        <w:r>
          <w:rPr>
            <w:rFonts w:ascii="宋体" w:hAnsi="宋体" w:cs="Arial Unicode MS" w:hint="eastAsia"/>
            <w:sz w:val="24"/>
            <w:szCs w:val="21"/>
          </w:rPr>
          <w:t>创建</w:t>
        </w:r>
      </w:ins>
      <w:ins w:id="17" w:author="Microsoft Office User" w:date="2019-09-29T09:03:00Z">
        <w:r>
          <w:rPr>
            <w:rFonts w:ascii="宋体" w:hAnsi="宋体" w:cs="Arial Unicode MS" w:hint="eastAsia"/>
            <w:sz w:val="24"/>
            <w:szCs w:val="21"/>
          </w:rPr>
          <w:t>拓扑结构。</w:t>
        </w:r>
      </w:ins>
    </w:p>
    <w:p w14:paraId="3862F284" w14:textId="77777777" w:rsidR="005E56AA" w:rsidRDefault="003B0BF0">
      <w:pPr>
        <w:numPr>
          <w:ilvl w:val="0"/>
          <w:numId w:val="5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运行Cisco Packet Tracer软件</w:t>
      </w:r>
      <w:ins w:id="18" w:author="Microsoft Office User" w:date="2019-09-29T09:03:00Z">
        <w:r>
          <w:rPr>
            <w:rFonts w:ascii="宋体" w:hAnsi="宋体" w:cs="Arial Unicode MS" w:hint="eastAsia"/>
            <w:sz w:val="24"/>
            <w:szCs w:val="21"/>
          </w:rPr>
          <w:t>。</w:t>
        </w:r>
      </w:ins>
      <w:r>
        <w:rPr>
          <w:rFonts w:ascii="宋体" w:hAnsi="宋体" w:cs="Arial Unicode MS" w:hint="eastAsia"/>
          <w:sz w:val="24"/>
          <w:szCs w:val="21"/>
        </w:rPr>
        <w:t>在逻辑工作区放入两台Cicso交换机2990T-24和六台工作站PC</w:t>
      </w:r>
      <w:ins w:id="19" w:author="Microsoft Office User" w:date="2019-09-29T09:04:00Z">
        <w:r>
          <w:rPr>
            <w:rFonts w:ascii="宋体" w:hAnsi="宋体" w:cs="Arial Unicode MS" w:hint="eastAsia"/>
            <w:sz w:val="24"/>
            <w:szCs w:val="21"/>
          </w:rPr>
          <w:t>。</w:t>
        </w:r>
      </w:ins>
    </w:p>
    <w:p w14:paraId="46FE8F77" w14:textId="77777777" w:rsidR="005E56AA" w:rsidRDefault="003B0BF0">
      <w:pPr>
        <w:numPr>
          <w:ilvl w:val="0"/>
          <w:numId w:val="5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用直通线（CopperStraight-Through）连接Switch0和工作站PC</w:t>
      </w:r>
      <w:ins w:id="20" w:author="Microsoft Office User" w:date="2019-09-29T09:04:00Z">
        <w:r>
          <w:rPr>
            <w:rFonts w:ascii="宋体" w:hAnsi="宋体" w:cs="Arial Unicode MS" w:hint="eastAsia"/>
            <w:sz w:val="24"/>
            <w:szCs w:val="21"/>
          </w:rPr>
          <w:t>。</w:t>
        </w:r>
      </w:ins>
      <w:r>
        <w:rPr>
          <w:rFonts w:ascii="宋体" w:hAnsi="宋体" w:cs="Arial Unicode MS" w:hint="eastAsia"/>
          <w:sz w:val="24"/>
          <w:szCs w:val="21"/>
        </w:rPr>
        <w:t>PC0-PC3</w:t>
      </w:r>
      <w:r>
        <w:rPr>
          <w:rFonts w:ascii="宋体" w:hAnsi="宋体" w:cs="Arial Unicode MS" w:hint="eastAsia"/>
          <w:sz w:val="24"/>
          <w:szCs w:val="21"/>
        </w:rPr>
        <w:lastRenderedPageBreak/>
        <w:t>分别与Switch0的f0/3、f0/4、f0/6、f0/7连接</w:t>
      </w:r>
      <w:ins w:id="21" w:author="。儁。" w:date="2019-09-29T16:02:00Z">
        <w:r>
          <w:rPr>
            <w:rFonts w:ascii="宋体" w:hAnsi="宋体" w:cs="Arial Unicode MS" w:hint="eastAsia"/>
            <w:sz w:val="24"/>
            <w:szCs w:val="21"/>
          </w:rPr>
          <w:t>。</w:t>
        </w:r>
      </w:ins>
    </w:p>
    <w:p w14:paraId="2ED29615" w14:textId="77777777" w:rsidR="005E56AA" w:rsidRDefault="003B0BF0">
      <w:pPr>
        <w:numPr>
          <w:ilvl w:val="0"/>
          <w:numId w:val="5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用直通线连接Switch1和PC4-PC5。PC4-PC5分别与Switch1的f0/3、f0/6连接。</w:t>
      </w:r>
    </w:p>
    <w:p w14:paraId="5FD472E7" w14:textId="77777777" w:rsidR="005E56AA" w:rsidRDefault="003B0BF0">
      <w:pPr>
        <w:numPr>
          <w:ilvl w:val="0"/>
          <w:numId w:val="5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用双绞线连接两台交换机。</w:t>
      </w:r>
    </w:p>
    <w:p w14:paraId="7448E87F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2C0C5583" w14:textId="77777777" w:rsidR="005E56AA" w:rsidRDefault="003B0BF0">
      <w:pPr>
        <w:numPr>
          <w:ilvl w:val="0"/>
          <w:numId w:val="4"/>
        </w:numPr>
        <w:outlineLvl w:val="1"/>
        <w:rPr>
          <w:ins w:id="22" w:author="。儁。" w:date="2019-09-29T16:02:00Z"/>
          <w:rFonts w:ascii="宋体" w:hAnsi="宋体" w:cs="Arial Unicode MS"/>
          <w:sz w:val="24"/>
          <w:szCs w:val="21"/>
        </w:rPr>
      </w:pPr>
      <w:ins w:id="23" w:author="。儁。" w:date="2019-09-29T16:03:00Z">
        <w:r>
          <w:rPr>
            <w:rFonts w:ascii="宋体" w:hAnsi="宋体" w:cs="Arial Unicode MS" w:hint="eastAsia"/>
            <w:sz w:val="24"/>
            <w:szCs w:val="21"/>
          </w:rPr>
          <w:t>为</w:t>
        </w:r>
      </w:ins>
      <w:ins w:id="24" w:author="。儁。" w:date="2019-09-29T16:02:00Z">
        <w:r>
          <w:rPr>
            <w:rFonts w:ascii="宋体" w:hAnsi="宋体" w:cs="Arial Unicode MS" w:hint="eastAsia"/>
            <w:sz w:val="24"/>
            <w:szCs w:val="21"/>
          </w:rPr>
          <w:t>PC</w:t>
        </w:r>
      </w:ins>
      <w:ins w:id="25" w:author="。儁。" w:date="2019-09-29T16:03:00Z">
        <w:r>
          <w:rPr>
            <w:rFonts w:ascii="宋体" w:hAnsi="宋体" w:cs="Arial Unicode MS" w:hint="eastAsia"/>
            <w:sz w:val="24"/>
            <w:szCs w:val="21"/>
          </w:rPr>
          <w:t>0-PC3设置IP地址。</w:t>
        </w:r>
      </w:ins>
    </w:p>
    <w:p w14:paraId="7039425A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分别点击工作站PC0-PC3，进入其配置窗口，选择桌面（Desktop）项，选择运行IP设置（IP Configuration）。IP地址和子网掩码设置如下。</w:t>
      </w:r>
    </w:p>
    <w:p w14:paraId="5FB366A3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PC0：192.168.1.1    255.255.255.0</w:t>
      </w:r>
    </w:p>
    <w:p w14:paraId="00756372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PC1：192.168.1.2    255.255.255.0</w:t>
      </w:r>
    </w:p>
    <w:p w14:paraId="3274B2EE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PC2：192.168.1.3    255.255.255.0</w:t>
      </w:r>
    </w:p>
    <w:p w14:paraId="420115E0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PC3：192.168.2.1    255.255.255.0</w:t>
      </w:r>
    </w:p>
    <w:p w14:paraId="3EB1074E" w14:textId="77777777" w:rsidR="005E56AA" w:rsidRDefault="005E56AA">
      <w:pPr>
        <w:ind w:firstLine="420"/>
        <w:rPr>
          <w:rFonts w:ascii="宋体" w:hAnsi="宋体" w:cs="Arial Unicode MS"/>
          <w:sz w:val="24"/>
          <w:szCs w:val="21"/>
        </w:rPr>
      </w:pPr>
    </w:p>
    <w:p w14:paraId="28722416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划分VLAN之前测试各PC间的连通性</w:t>
      </w:r>
      <w:ins w:id="26" w:author="。儁。" w:date="2019-09-29T16:25:00Z">
        <w:r>
          <w:rPr>
            <w:rFonts w:ascii="宋体" w:hAnsi="宋体" w:cs="Arial Unicode MS" w:hint="eastAsia"/>
            <w:sz w:val="24"/>
            <w:szCs w:val="21"/>
          </w:rPr>
          <w:t>。</w:t>
        </w:r>
      </w:ins>
    </w:p>
    <w:p w14:paraId="3DDF3749" w14:textId="77777777" w:rsidR="005E56AA" w:rsidRDefault="003B0BF0">
      <w:pPr>
        <w:numPr>
          <w:ilvl w:val="0"/>
          <w:numId w:val="6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从PC0到PC1的测试。点击工作站PC0，进入其配置窗口，选择桌面（Desktop）项，选择运行DOS命令行（Command Prompt），打开DOS命令行窗口，在DOS提示符下输入：ping 192.168.1.2后，回车确认,测试结果为连通。</w:t>
      </w:r>
    </w:p>
    <w:p w14:paraId="3758B673" w14:textId="77777777" w:rsidR="005E56AA" w:rsidRDefault="003B0BF0">
      <w:pPr>
        <w:numPr>
          <w:ilvl w:val="0"/>
          <w:numId w:val="6"/>
        </w:numPr>
        <w:rPr>
          <w:rFonts w:ascii="宋体" w:hAnsi="宋体" w:cs="Arial Unicode MS"/>
          <w:sz w:val="24"/>
          <w:szCs w:val="21"/>
        </w:rPr>
        <w:pPrChange w:id="27" w:author="。儁。" w:date="2019-09-29T16:23:00Z">
          <w:pPr/>
        </w:pPrChange>
      </w:pPr>
      <w:r>
        <w:rPr>
          <w:rFonts w:ascii="宋体" w:hAnsi="宋体" w:cs="Arial Unicode MS" w:hint="eastAsia"/>
          <w:sz w:val="24"/>
          <w:szCs w:val="21"/>
        </w:rPr>
        <w:t>从PC0到PC2的测试。操作如(1)，测试结果为连通。</w:t>
      </w:r>
    </w:p>
    <w:p w14:paraId="615C25D4" w14:textId="77777777" w:rsidR="005E56AA" w:rsidRDefault="003B0BF0">
      <w:pPr>
        <w:numPr>
          <w:ilvl w:val="0"/>
          <w:numId w:val="6"/>
        </w:numPr>
        <w:rPr>
          <w:rFonts w:ascii="宋体" w:hAnsi="宋体" w:cs="Arial Unicode MS"/>
          <w:sz w:val="24"/>
          <w:szCs w:val="21"/>
        </w:rPr>
        <w:pPrChange w:id="28" w:author="。儁。" w:date="2019-09-29T16:23:00Z">
          <w:pPr/>
        </w:pPrChange>
      </w:pPr>
      <w:r>
        <w:rPr>
          <w:rFonts w:ascii="宋体" w:hAnsi="宋体" w:cs="Arial Unicode MS" w:hint="eastAsia"/>
          <w:sz w:val="24"/>
          <w:szCs w:val="21"/>
        </w:rPr>
        <w:t>从PC0到PC3的测试。操作如(1)，测试结果为不连通，因为不在同一网段。</w:t>
      </w:r>
    </w:p>
    <w:p w14:paraId="27241DDE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2F9A9E0C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为Switch0创建VLAN 2 和VLAN 3。</w:t>
      </w:r>
    </w:p>
    <w:p w14:paraId="59AE0860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点击Switch0进入其配置界面，选择命令行（CLI）项进行交换机配置，具体命令如下。</w:t>
      </w:r>
    </w:p>
    <w:p w14:paraId="048438CC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在交换机启动以后输入Switch&gt;enable，进入系统模式</w:t>
      </w:r>
    </w:p>
    <w:p w14:paraId="5F83AF7E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输入Switch#configure terminal，进入配置状态</w:t>
      </w:r>
    </w:p>
    <w:p w14:paraId="59F05641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输入Switch(config)#vlan 2，创建一个VLAN</w:t>
      </w:r>
    </w:p>
    <w:p w14:paraId="7429E183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输入Switch(config-vlan)#name VLAN2，为该VLAN命名</w:t>
      </w:r>
    </w:p>
    <w:p w14:paraId="05BD5FFF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输入Switch(config-vlan)#exit，退出VLAN配置</w:t>
      </w:r>
    </w:p>
    <w:p w14:paraId="4D18616C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输入Switch(config)#vlan 3，创建一个VLAN</w:t>
      </w:r>
    </w:p>
    <w:p w14:paraId="3B5E5762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输入Switch(config-vlan)#name VLAN3，为该VLAN命名</w:t>
      </w:r>
    </w:p>
    <w:p w14:paraId="2D4B1AB4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输入Switch(config)#exit，退出配置模式</w:t>
      </w:r>
    </w:p>
    <w:p w14:paraId="354C2589" w14:textId="77777777" w:rsidR="005E56AA" w:rsidRDefault="003B0BF0">
      <w:pPr>
        <w:numPr>
          <w:ilvl w:val="0"/>
          <w:numId w:val="7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输入Switch#show vlan，打印当前的VLAN配置情况</w:t>
      </w:r>
    </w:p>
    <w:p w14:paraId="4548D0CF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157F7F73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为Switch0静态分配VLAN成员。</w:t>
      </w:r>
    </w:p>
    <w:p w14:paraId="574927FB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在完成了VLAN的创建以后需要将交换机的端口添加到某个VLAN中，默认情况下所有的端口都属于编号为1的VLAN中。</w:t>
      </w:r>
    </w:p>
    <w:p w14:paraId="2C8FB3C8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将交换机的端口2、3、4分配成VLAN 2的成员，端口5、6、7分配成VLAN 3的成员</w:t>
      </w:r>
      <w:ins w:id="29" w:author="Microsoft Office User" w:date="2019-09-29T08:55:00Z">
        <w:r>
          <w:rPr>
            <w:rFonts w:ascii="宋体" w:hAnsi="宋体" w:cs="Arial Unicode MS" w:hint="eastAsia"/>
            <w:sz w:val="24"/>
            <w:szCs w:val="21"/>
          </w:rPr>
          <w:t>。</w:t>
        </w:r>
      </w:ins>
      <w:r>
        <w:rPr>
          <w:rFonts w:ascii="宋体" w:hAnsi="宋体" w:cs="Arial Unicode MS" w:hint="eastAsia"/>
          <w:sz w:val="24"/>
          <w:szCs w:val="21"/>
        </w:rPr>
        <w:t>命令如下。</w:t>
      </w:r>
    </w:p>
    <w:p w14:paraId="1FF0D334" w14:textId="77777777" w:rsidR="005E56AA" w:rsidRDefault="003B0BF0">
      <w:pPr>
        <w:numPr>
          <w:ilvl w:val="0"/>
          <w:numId w:val="8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在配置模式下输入Switch(config)#interface range fastEthernet0/2-4,选中交换机0号模块的2号到4快速以太网端口</w:t>
      </w:r>
    </w:p>
    <w:p w14:paraId="74E339AB" w14:textId="77777777" w:rsidR="005E56AA" w:rsidRDefault="003B0BF0">
      <w:pPr>
        <w:numPr>
          <w:ilvl w:val="0"/>
          <w:numId w:val="8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输入Switch(config-if-range)#switchport mode access，将端口的模式改为access（默认情况下也是access，因此不改也行）</w:t>
      </w:r>
    </w:p>
    <w:p w14:paraId="4C2855C6" w14:textId="77777777" w:rsidR="005E56AA" w:rsidRDefault="003B0BF0">
      <w:pPr>
        <w:numPr>
          <w:ilvl w:val="0"/>
          <w:numId w:val="8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输入Switch(config-if-range)#switchport access vlan 2，将对应的这些端口加入到编号为2的VLAN中</w:t>
      </w:r>
    </w:p>
    <w:p w14:paraId="426F6220" w14:textId="77777777" w:rsidR="005E56AA" w:rsidRDefault="003B0BF0">
      <w:pPr>
        <w:numPr>
          <w:ilvl w:val="0"/>
          <w:numId w:val="8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lastRenderedPageBreak/>
        <w:t>退出到系统模式下运行Switch#show vlan，可查看当前VLAN情况</w:t>
      </w:r>
    </w:p>
    <w:p w14:paraId="46142D42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按照上述方法，将端口5、6、7分配成VLAN 3的成员。</w:t>
      </w:r>
    </w:p>
    <w:p w14:paraId="0F190955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4E87B8E0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划分VLAN后测试PC间的连通性。</w:t>
      </w:r>
    </w:p>
    <w:p w14:paraId="47CC4FA7" w14:textId="77777777" w:rsidR="005E56AA" w:rsidRDefault="003B0BF0">
      <w:pPr>
        <w:numPr>
          <w:ilvl w:val="0"/>
          <w:numId w:val="9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从PC0到PC1的测试，测试结果为连通（测试PC连通性的操作见步骤3）。PC0和PC1在同一个VLAN中，且在同一个网段内。</w:t>
      </w:r>
    </w:p>
    <w:p w14:paraId="04189130" w14:textId="77777777" w:rsidR="005E56AA" w:rsidRDefault="003B0BF0">
      <w:pPr>
        <w:numPr>
          <w:ilvl w:val="0"/>
          <w:numId w:val="9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从PC0到PC2的测试，测试结果为不通。PC0和PC2虽然IP地址属同一网段，但分处于不同VLAN中，所以不能相互通信。</w:t>
      </w:r>
    </w:p>
    <w:p w14:paraId="3D8697E8" w14:textId="77777777" w:rsidR="005E56AA" w:rsidRDefault="003B0BF0">
      <w:pPr>
        <w:numPr>
          <w:ilvl w:val="0"/>
          <w:numId w:val="9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从PC2到PC3的测试，测试结果为不通。PC2和PC3在同一VLAN中，但IP地址不在同一网段内，所以不能相互通信。</w:t>
      </w:r>
    </w:p>
    <w:p w14:paraId="6F7E8555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63CDF6DA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为Switch1创建VLAN 2 和VLAN 3并静态分配VLAN成员。</w:t>
      </w:r>
    </w:p>
    <w:p w14:paraId="6F83F577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在Switch1上做重新操作第4步和第5步同。在Switch1上创建VLAN 2和 VLAN 3。</w:t>
      </w:r>
    </w:p>
    <w:p w14:paraId="346CC221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将Switch1的端口 2、3、4 分配成 VLAN 2 的成员，端口 5、6、7分配成VLAN 3的成员。</w:t>
      </w:r>
    </w:p>
    <w:p w14:paraId="4B60350B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配置PC4-PC5的IP地址如下。</w:t>
      </w:r>
    </w:p>
    <w:p w14:paraId="44DFC4A8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PC4：192.168.1.4    255.255.255.0</w:t>
      </w:r>
    </w:p>
    <w:p w14:paraId="57883CD1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PC5：192.168.2.2    255.255.255.0</w:t>
      </w:r>
    </w:p>
    <w:p w14:paraId="20920B53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1DC92A20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 xml:space="preserve">测试PC间的连通性。 </w:t>
      </w:r>
    </w:p>
    <w:p w14:paraId="4961BF3A" w14:textId="77777777" w:rsidR="005E56AA" w:rsidRDefault="003B0BF0">
      <w:pPr>
        <w:numPr>
          <w:ilvl w:val="0"/>
          <w:numId w:val="10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从PC0到PC1的测试，连通，相同VLAN，相同网段。</w:t>
      </w:r>
    </w:p>
    <w:p w14:paraId="45F1F75A" w14:textId="77777777" w:rsidR="005E56AA" w:rsidRDefault="003B0BF0">
      <w:pPr>
        <w:numPr>
          <w:ilvl w:val="0"/>
          <w:numId w:val="10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从PC0到PC2的测试，不通，网段相同，但处于不同的VLAN。</w:t>
      </w:r>
    </w:p>
    <w:p w14:paraId="6EAB0505" w14:textId="77777777" w:rsidR="005E56AA" w:rsidRDefault="003B0BF0">
      <w:pPr>
        <w:numPr>
          <w:ilvl w:val="0"/>
          <w:numId w:val="10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 xml:space="preserve">从PC0到PC4的测试，不通，相同VLAN，相同网段，但分处于两台交换机，需要配置trunk。 </w:t>
      </w:r>
    </w:p>
    <w:p w14:paraId="31EC7C0A" w14:textId="77777777" w:rsidR="005E56AA" w:rsidRDefault="005E56AA">
      <w:pPr>
        <w:rPr>
          <w:ins w:id="30" w:author="Microsoft Office User" w:date="2019-09-29T08:59:00Z"/>
          <w:rFonts w:ascii="宋体" w:hAnsi="宋体" w:cs="Arial Unicode MS"/>
          <w:sz w:val="24"/>
          <w:szCs w:val="21"/>
        </w:rPr>
      </w:pPr>
    </w:p>
    <w:p w14:paraId="585F62C6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 xml:space="preserve">请同学们再继续测试从PC0 到PC3、从 PC2 到PC3、从PC2 到 PC5、从 PC3 到 PC5 的连通性，并分析结果，写到实验报告里。 </w:t>
      </w:r>
    </w:p>
    <w:p w14:paraId="5E5D2948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3705A9D1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配置交换机间trunk。</w:t>
      </w:r>
    </w:p>
    <w:p w14:paraId="6F5077A9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分别在Switch0和Switch1上进行配置，命令如下。</w:t>
      </w:r>
    </w:p>
    <w:p w14:paraId="7D0B8C32" w14:textId="77777777" w:rsidR="005E56AA" w:rsidRDefault="003B0BF0">
      <w:pPr>
        <w:numPr>
          <w:ilvl w:val="0"/>
          <w:numId w:val="11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输入Switch#configure terminal，进入配置状态</w:t>
      </w:r>
    </w:p>
    <w:p w14:paraId="3F0E5978" w14:textId="77777777" w:rsidR="005E56AA" w:rsidRDefault="003B0BF0">
      <w:pPr>
        <w:numPr>
          <w:ilvl w:val="0"/>
          <w:numId w:val="11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输入Switch(config)#int f0/1</w:t>
      </w:r>
    </w:p>
    <w:p w14:paraId="248B1B73" w14:textId="77777777" w:rsidR="005E56AA" w:rsidRDefault="003B0BF0">
      <w:pPr>
        <w:numPr>
          <w:ilvl w:val="0"/>
          <w:numId w:val="11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输入Switch(config-if)#switchport mode trunk</w:t>
      </w:r>
    </w:p>
    <w:p w14:paraId="07A8CFDD" w14:textId="77777777" w:rsidR="005E56AA" w:rsidRDefault="003B0BF0">
      <w:pPr>
        <w:numPr>
          <w:ilvl w:val="0"/>
          <w:numId w:val="11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输入Switch(config-if)#switchport trunk allowed vlan 1,2,3</w:t>
      </w:r>
    </w:p>
    <w:p w14:paraId="723B16E4" w14:textId="77777777" w:rsidR="005E56AA" w:rsidRDefault="003B0BF0">
      <w:pPr>
        <w:numPr>
          <w:ilvl w:val="0"/>
          <w:numId w:val="11"/>
        </w:numPr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输入Switch(config-if)#end</w:t>
      </w:r>
    </w:p>
    <w:p w14:paraId="5FEA1F37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33BC5A85" w14:textId="77777777" w:rsidR="005E56AA" w:rsidRDefault="003B0BF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 xml:space="preserve">配置trunk后测试PC间的连通性。 </w:t>
      </w:r>
    </w:p>
    <w:p w14:paraId="5BE97C7A" w14:textId="77777777" w:rsidR="005E56AA" w:rsidRDefault="003B0BF0">
      <w:pPr>
        <w:ind w:firstLine="420"/>
        <w:rPr>
          <w:ins w:id="31" w:author="Microsoft Office User" w:date="2019-09-29T08:59:00Z"/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 xml:space="preserve">从PC0到PC4的测试，测试结果连通，相同VLAN，相同网段，分处于两台交换机，通过主干道相连。 </w:t>
      </w:r>
    </w:p>
    <w:p w14:paraId="27593E32" w14:textId="77777777" w:rsidR="005E56AA" w:rsidRDefault="003B0BF0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 xml:space="preserve">请同学继续测试各工作站PC间的相互连通性，并加以分析，写到实验报告里。 </w:t>
      </w:r>
    </w:p>
    <w:p w14:paraId="25B3D0E4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7E6194AA" w14:textId="77777777" w:rsidR="005E56AA" w:rsidRDefault="003B0BF0">
      <w:pPr>
        <w:numPr>
          <w:ilvl w:val="0"/>
          <w:numId w:val="1"/>
        </w:numPr>
        <w:outlineLvl w:val="0"/>
        <w:rPr>
          <w:rFonts w:ascii="宋体" w:hAnsi="宋体" w:cs="Arial Unicode MS"/>
          <w:b/>
          <w:sz w:val="28"/>
          <w:szCs w:val="21"/>
        </w:rPr>
        <w:pPrChange w:id="32" w:author="Microsoft Office User" w:date="2019-09-29T09:00:00Z">
          <w:pPr/>
        </w:pPrChange>
      </w:pPr>
      <w:r>
        <w:rPr>
          <w:rFonts w:ascii="宋体" w:hAnsi="宋体" w:cs="Arial Unicode MS" w:hint="eastAsia"/>
          <w:b/>
          <w:sz w:val="28"/>
          <w:szCs w:val="21"/>
        </w:rPr>
        <w:t>实验报告要求</w:t>
      </w:r>
    </w:p>
    <w:p w14:paraId="009135CC" w14:textId="77777777" w:rsidR="005E56AA" w:rsidRDefault="003B0BF0" w:rsidP="00795D74">
      <w:pPr>
        <w:ind w:firstLine="420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独立完成以上</w:t>
      </w:r>
      <w:ins w:id="33" w:author="Microsoft Office User" w:date="2019-09-29T08:59:00Z">
        <w:r>
          <w:rPr>
            <w:rFonts w:ascii="宋体" w:hAnsi="宋体" w:cs="Arial Unicode MS" w:hint="eastAsia"/>
            <w:sz w:val="24"/>
            <w:szCs w:val="21"/>
          </w:rPr>
          <w:t>仿真</w:t>
        </w:r>
      </w:ins>
      <w:r>
        <w:rPr>
          <w:rFonts w:ascii="宋体" w:hAnsi="宋体" w:cs="Arial Unicode MS" w:hint="eastAsia"/>
          <w:sz w:val="24"/>
          <w:szCs w:val="21"/>
        </w:rPr>
        <w:t>内容；实验报告内容包括：实验名称、实验内容、实验过程或步骤、结论，将主要的实验步骤截取图片放入实验报告并添加文字说明。</w:t>
      </w:r>
    </w:p>
    <w:p w14:paraId="5DC98649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p w14:paraId="17317AAF" w14:textId="77777777" w:rsidR="005E56AA" w:rsidRDefault="005E56AA">
      <w:pPr>
        <w:rPr>
          <w:rFonts w:ascii="宋体" w:hAnsi="宋体" w:cs="Arial Unicode MS"/>
          <w:sz w:val="24"/>
          <w:szCs w:val="21"/>
        </w:rPr>
      </w:pPr>
    </w:p>
    <w:sectPr w:rsidR="005E5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F853" w14:textId="77777777" w:rsidR="00D93838" w:rsidRDefault="00D93838" w:rsidP="00D93838">
      <w:r>
        <w:separator/>
      </w:r>
    </w:p>
  </w:endnote>
  <w:endnote w:type="continuationSeparator" w:id="0">
    <w:p w14:paraId="69B44D50" w14:textId="77777777" w:rsidR="00D93838" w:rsidRDefault="00D93838" w:rsidP="00D9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FDC4" w14:textId="77777777" w:rsidR="00D93838" w:rsidRDefault="00D93838" w:rsidP="00D93838">
      <w:r>
        <w:separator/>
      </w:r>
    </w:p>
  </w:footnote>
  <w:footnote w:type="continuationSeparator" w:id="0">
    <w:p w14:paraId="5A664409" w14:textId="77777777" w:rsidR="00D93838" w:rsidRDefault="00D93838" w:rsidP="00D93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2D21DA"/>
    <w:multiLevelType w:val="singleLevel"/>
    <w:tmpl w:val="922D21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43B4ECC"/>
    <w:multiLevelType w:val="singleLevel"/>
    <w:tmpl w:val="B43B4EC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7BAC2D5"/>
    <w:multiLevelType w:val="singleLevel"/>
    <w:tmpl w:val="B7BAC2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056BBA"/>
    <w:multiLevelType w:val="singleLevel"/>
    <w:tmpl w:val="C9056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059304F"/>
    <w:multiLevelType w:val="singleLevel"/>
    <w:tmpl w:val="D059304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313BECA"/>
    <w:multiLevelType w:val="singleLevel"/>
    <w:tmpl w:val="D313BEC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C1CDE50"/>
    <w:multiLevelType w:val="singleLevel"/>
    <w:tmpl w:val="EC1CDE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7835334"/>
    <w:multiLevelType w:val="singleLevel"/>
    <w:tmpl w:val="178353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376D23C4"/>
    <w:multiLevelType w:val="singleLevel"/>
    <w:tmpl w:val="376D23C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38E974AE"/>
    <w:multiLevelType w:val="singleLevel"/>
    <w:tmpl w:val="38E974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C27B5C3"/>
    <w:multiLevelType w:val="singleLevel"/>
    <w:tmpl w:val="6C27B5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DB180B"/>
    <w:rsid w:val="003B0BF0"/>
    <w:rsid w:val="0051306E"/>
    <w:rsid w:val="005E56AA"/>
    <w:rsid w:val="00786665"/>
    <w:rsid w:val="00795D74"/>
    <w:rsid w:val="008F3C41"/>
    <w:rsid w:val="00A158BA"/>
    <w:rsid w:val="00C70526"/>
    <w:rsid w:val="00CB4073"/>
    <w:rsid w:val="00D93838"/>
    <w:rsid w:val="044529D2"/>
    <w:rsid w:val="045C00F5"/>
    <w:rsid w:val="04626DBD"/>
    <w:rsid w:val="04817528"/>
    <w:rsid w:val="06460A0A"/>
    <w:rsid w:val="065A68AB"/>
    <w:rsid w:val="06775E3D"/>
    <w:rsid w:val="0A011179"/>
    <w:rsid w:val="0B837536"/>
    <w:rsid w:val="0BBB6186"/>
    <w:rsid w:val="0EB97AEE"/>
    <w:rsid w:val="0FCC7D05"/>
    <w:rsid w:val="1035652C"/>
    <w:rsid w:val="113051C8"/>
    <w:rsid w:val="114311B4"/>
    <w:rsid w:val="11567828"/>
    <w:rsid w:val="13350364"/>
    <w:rsid w:val="14214B53"/>
    <w:rsid w:val="14596425"/>
    <w:rsid w:val="146D506F"/>
    <w:rsid w:val="14843DD5"/>
    <w:rsid w:val="15BE15F0"/>
    <w:rsid w:val="164E0FA5"/>
    <w:rsid w:val="1772258B"/>
    <w:rsid w:val="181D2A04"/>
    <w:rsid w:val="19345A31"/>
    <w:rsid w:val="19727606"/>
    <w:rsid w:val="19AD0E2E"/>
    <w:rsid w:val="19F1187B"/>
    <w:rsid w:val="1AE64BC1"/>
    <w:rsid w:val="1B4945AC"/>
    <w:rsid w:val="1BA46BFE"/>
    <w:rsid w:val="1D6E1405"/>
    <w:rsid w:val="1D8B5BEF"/>
    <w:rsid w:val="1E6B43B6"/>
    <w:rsid w:val="1EDA7D85"/>
    <w:rsid w:val="1EF11C9E"/>
    <w:rsid w:val="1F0A779C"/>
    <w:rsid w:val="20641560"/>
    <w:rsid w:val="20E27DBE"/>
    <w:rsid w:val="213A4EED"/>
    <w:rsid w:val="2245130A"/>
    <w:rsid w:val="24752D82"/>
    <w:rsid w:val="249901D5"/>
    <w:rsid w:val="24BC6A87"/>
    <w:rsid w:val="25276D44"/>
    <w:rsid w:val="25E71ABC"/>
    <w:rsid w:val="26700551"/>
    <w:rsid w:val="288B4A7C"/>
    <w:rsid w:val="29A30106"/>
    <w:rsid w:val="2A253BB7"/>
    <w:rsid w:val="2A620DF9"/>
    <w:rsid w:val="2AAB751E"/>
    <w:rsid w:val="2B962A0A"/>
    <w:rsid w:val="2BA908C7"/>
    <w:rsid w:val="2C072144"/>
    <w:rsid w:val="2DED61C1"/>
    <w:rsid w:val="2E3A7107"/>
    <w:rsid w:val="2E8836AD"/>
    <w:rsid w:val="2E946035"/>
    <w:rsid w:val="2F695313"/>
    <w:rsid w:val="2FA153EB"/>
    <w:rsid w:val="2FB82915"/>
    <w:rsid w:val="30F023F7"/>
    <w:rsid w:val="312C105D"/>
    <w:rsid w:val="31866FCF"/>
    <w:rsid w:val="320E5A06"/>
    <w:rsid w:val="33456AF6"/>
    <w:rsid w:val="342108BA"/>
    <w:rsid w:val="34686795"/>
    <w:rsid w:val="34E853D0"/>
    <w:rsid w:val="3507248A"/>
    <w:rsid w:val="354B4955"/>
    <w:rsid w:val="3725537C"/>
    <w:rsid w:val="37A10A83"/>
    <w:rsid w:val="38A44942"/>
    <w:rsid w:val="3AB13DBA"/>
    <w:rsid w:val="3ACE40E0"/>
    <w:rsid w:val="3B384019"/>
    <w:rsid w:val="3B4120AC"/>
    <w:rsid w:val="3C666060"/>
    <w:rsid w:val="3C6767C7"/>
    <w:rsid w:val="3CB04EC1"/>
    <w:rsid w:val="3D43092C"/>
    <w:rsid w:val="3E4A24DC"/>
    <w:rsid w:val="3F4D44E8"/>
    <w:rsid w:val="40894B6B"/>
    <w:rsid w:val="41BE2048"/>
    <w:rsid w:val="41D614A1"/>
    <w:rsid w:val="426F4E83"/>
    <w:rsid w:val="44062092"/>
    <w:rsid w:val="46BF041D"/>
    <w:rsid w:val="49AF458D"/>
    <w:rsid w:val="49B85D54"/>
    <w:rsid w:val="4AC05400"/>
    <w:rsid w:val="4AC958AB"/>
    <w:rsid w:val="4AEA0698"/>
    <w:rsid w:val="4BB31B05"/>
    <w:rsid w:val="4BDA7E0F"/>
    <w:rsid w:val="4BFE26AF"/>
    <w:rsid w:val="4C434D9F"/>
    <w:rsid w:val="4F3E3F34"/>
    <w:rsid w:val="4F79119B"/>
    <w:rsid w:val="506C539F"/>
    <w:rsid w:val="50946C72"/>
    <w:rsid w:val="51B42696"/>
    <w:rsid w:val="52571C60"/>
    <w:rsid w:val="52693EF7"/>
    <w:rsid w:val="53BC4CC5"/>
    <w:rsid w:val="53F271A7"/>
    <w:rsid w:val="540D5F30"/>
    <w:rsid w:val="546F03E0"/>
    <w:rsid w:val="55061094"/>
    <w:rsid w:val="553628B6"/>
    <w:rsid w:val="554F70ED"/>
    <w:rsid w:val="557A24F8"/>
    <w:rsid w:val="559D441F"/>
    <w:rsid w:val="55AF473B"/>
    <w:rsid w:val="563E449C"/>
    <w:rsid w:val="564F1DCF"/>
    <w:rsid w:val="56CE2298"/>
    <w:rsid w:val="56F8302B"/>
    <w:rsid w:val="57AB66D4"/>
    <w:rsid w:val="57FB1482"/>
    <w:rsid w:val="5873312E"/>
    <w:rsid w:val="597D3F2B"/>
    <w:rsid w:val="59F40F5E"/>
    <w:rsid w:val="5BA2267C"/>
    <w:rsid w:val="5C2548FD"/>
    <w:rsid w:val="5D9A7C08"/>
    <w:rsid w:val="5EB7219C"/>
    <w:rsid w:val="5F070CF9"/>
    <w:rsid w:val="6049588E"/>
    <w:rsid w:val="60D7199A"/>
    <w:rsid w:val="60D743D8"/>
    <w:rsid w:val="61324791"/>
    <w:rsid w:val="61CA5BB7"/>
    <w:rsid w:val="635B7B68"/>
    <w:rsid w:val="645928A1"/>
    <w:rsid w:val="65534C0B"/>
    <w:rsid w:val="65A35718"/>
    <w:rsid w:val="65AC1796"/>
    <w:rsid w:val="65B97D2C"/>
    <w:rsid w:val="66A545F7"/>
    <w:rsid w:val="671F00A4"/>
    <w:rsid w:val="67A553E8"/>
    <w:rsid w:val="68C1069D"/>
    <w:rsid w:val="69787D66"/>
    <w:rsid w:val="69826832"/>
    <w:rsid w:val="6B134BFF"/>
    <w:rsid w:val="6BDB180B"/>
    <w:rsid w:val="6C083606"/>
    <w:rsid w:val="6C4C5E1F"/>
    <w:rsid w:val="6C792672"/>
    <w:rsid w:val="6E0569A1"/>
    <w:rsid w:val="6E761FA2"/>
    <w:rsid w:val="6F9C6763"/>
    <w:rsid w:val="70504F90"/>
    <w:rsid w:val="70E17704"/>
    <w:rsid w:val="72D47E78"/>
    <w:rsid w:val="74206CFD"/>
    <w:rsid w:val="74270267"/>
    <w:rsid w:val="75DA6C1C"/>
    <w:rsid w:val="762A1A87"/>
    <w:rsid w:val="76751050"/>
    <w:rsid w:val="76C47711"/>
    <w:rsid w:val="7744665C"/>
    <w:rsid w:val="775D6CC1"/>
    <w:rsid w:val="77837CE4"/>
    <w:rsid w:val="786867D3"/>
    <w:rsid w:val="788717BE"/>
    <w:rsid w:val="7939172F"/>
    <w:rsid w:val="79C10469"/>
    <w:rsid w:val="7A1D5800"/>
    <w:rsid w:val="7AD57745"/>
    <w:rsid w:val="7BAC2DEE"/>
    <w:rsid w:val="7C276F97"/>
    <w:rsid w:val="7C3C4ED6"/>
    <w:rsid w:val="7D230C7E"/>
    <w:rsid w:val="7D3A3029"/>
    <w:rsid w:val="7E536E45"/>
    <w:rsid w:val="7F1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4F4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Times New Roman" w:hAnsi="Times New Roman" w:cs="Times New Roman"/>
      <w:sz w:val="18"/>
      <w:szCs w:val="18"/>
    </w:rPr>
  </w:style>
  <w:style w:type="character" w:styleId="a5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rPr>
      <w:rFonts w:eastAsiaTheme="minorEastAsia"/>
      <w:kern w:val="2"/>
      <w:sz w:val="18"/>
      <w:szCs w:val="18"/>
    </w:rPr>
  </w:style>
  <w:style w:type="paragraph" w:styleId="a6">
    <w:name w:val="Document Map"/>
    <w:basedOn w:val="a"/>
    <w:link w:val="a7"/>
    <w:rsid w:val="003B0BF0"/>
    <w:rPr>
      <w:rFonts w:ascii="Times New Roman" w:hAnsi="Times New Roman" w:cs="Times New Roman"/>
      <w:sz w:val="24"/>
    </w:rPr>
  </w:style>
  <w:style w:type="character" w:customStyle="1" w:styleId="a7">
    <w:name w:val="文档结构图 字符"/>
    <w:basedOn w:val="a0"/>
    <w:link w:val="a6"/>
    <w:rsid w:val="003B0BF0"/>
    <w:rPr>
      <w:rFonts w:eastAsiaTheme="minorEastAsia"/>
      <w:kern w:val="2"/>
      <w:sz w:val="24"/>
      <w:szCs w:val="24"/>
    </w:rPr>
  </w:style>
  <w:style w:type="paragraph" w:styleId="a8">
    <w:name w:val="header"/>
    <w:basedOn w:val="a"/>
    <w:link w:val="a9"/>
    <w:rsid w:val="00D9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D938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D9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D938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。儁。</dc:creator>
  <cp:lastModifiedBy>Ya-Ping Zhang</cp:lastModifiedBy>
  <cp:revision>8</cp:revision>
  <dcterms:created xsi:type="dcterms:W3CDTF">2019-09-29T01:01:00Z</dcterms:created>
  <dcterms:modified xsi:type="dcterms:W3CDTF">2021-04-26T10:51:00Z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